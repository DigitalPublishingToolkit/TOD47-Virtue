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E1E67" w14:textId="5A136B16" w:rsidR="006158E7" w:rsidRPr="00D67A71" w:rsidRDefault="006158E7" w:rsidP="00D67A71">
      <w:pPr>
        <w:pStyle w:val="Heading1"/>
        <w:rPr>
          <w:rFonts w:ascii="Times New Roman" w:hAnsi="Times New Roman" w:cs="Times New Roman"/>
        </w:rPr>
      </w:pPr>
      <w:bookmarkStart w:id="0" w:name="_yimq0aqilb3e" w:colFirst="0" w:colLast="0"/>
      <w:bookmarkEnd w:id="0"/>
      <w:r w:rsidRPr="00D67A71">
        <w:rPr>
          <w:rFonts w:ascii="Times New Roman" w:hAnsi="Times New Roman" w:cs="Times New Roman"/>
        </w:rPr>
        <w:t>Back cover text</w:t>
      </w:r>
    </w:p>
    <w:p w14:paraId="14E13002" w14:textId="4E1075E3" w:rsidR="006158E7" w:rsidRPr="00D67A71" w:rsidRDefault="006158E7" w:rsidP="006158E7">
      <w:pPr>
        <w:rPr>
          <w:rFonts w:ascii="Times New Roman" w:hAnsi="Times New Roman" w:cs="Times New Roman"/>
        </w:rPr>
      </w:pPr>
      <w:r w:rsidRPr="00D67A71">
        <w:rPr>
          <w:rFonts w:ascii="Times New Roman" w:hAnsi="Times New Roman" w:cs="Times New Roman"/>
        </w:rPr>
        <w:t>AI ethics has never been far from the industries it sought to critique. While originally designed to bring values such as fairness, accountability and transparency to Big Tech and its products, the lines between Big Tech’s PR initiatives and AI ethics funding has never been clear. In practice, AI ethics now operates as a means for the co-option of critics and to enable regulatory capture. It</w:t>
      </w:r>
      <w:ins w:id="1" w:author="Thao Phan" w:date="2022-10-27T11:57:00Z">
        <w:r w:rsidR="00D32DEA">
          <w:rPr>
            <w:rFonts w:ascii="Times New Roman" w:hAnsi="Times New Roman" w:cs="Times New Roman"/>
          </w:rPr>
          <w:t xml:space="preserve"> i</w:t>
        </w:r>
      </w:ins>
      <w:del w:id="2" w:author="Thao Phan" w:date="2022-10-27T11:57:00Z">
        <w:r w:rsidRPr="00D67A71" w:rsidDel="00D32DEA">
          <w:rPr>
            <w:rFonts w:ascii="Times New Roman" w:hAnsi="Times New Roman" w:cs="Times New Roman"/>
          </w:rPr>
          <w:delText>’</w:delText>
        </w:r>
      </w:del>
      <w:r w:rsidRPr="00D67A71">
        <w:rPr>
          <w:rFonts w:ascii="Times New Roman" w:hAnsi="Times New Roman" w:cs="Times New Roman"/>
        </w:rPr>
        <w:t>s used by corporations to create legitimacy and to further accumulate value. The result is that ‘</w:t>
      </w:r>
      <w:proofErr w:type="gramStart"/>
      <w:r w:rsidRPr="00D67A71">
        <w:rPr>
          <w:rFonts w:ascii="Times New Roman" w:hAnsi="Times New Roman" w:cs="Times New Roman"/>
        </w:rPr>
        <w:t>ethics’</w:t>
      </w:r>
      <w:proofErr w:type="gramEnd"/>
      <w:r w:rsidRPr="00D67A71">
        <w:rPr>
          <w:rFonts w:ascii="Times New Roman" w:hAnsi="Times New Roman" w:cs="Times New Roman"/>
        </w:rPr>
        <w:t xml:space="preserve"> has now become a high-valued industrial commodity, and AI ethics its foundry. </w:t>
      </w:r>
    </w:p>
    <w:p w14:paraId="1DFB875C" w14:textId="77777777" w:rsidR="006158E7" w:rsidRPr="00D67A71" w:rsidRDefault="006158E7" w:rsidP="006158E7">
      <w:pPr>
        <w:rPr>
          <w:rFonts w:ascii="Times New Roman" w:hAnsi="Times New Roman" w:cs="Times New Roman"/>
        </w:rPr>
      </w:pPr>
      <w:r w:rsidRPr="00D67A71">
        <w:rPr>
          <w:rFonts w:ascii="Times New Roman" w:hAnsi="Times New Roman" w:cs="Times New Roman"/>
        </w:rPr>
        <w:t xml:space="preserve"> </w:t>
      </w:r>
    </w:p>
    <w:p w14:paraId="57DFD9EA" w14:textId="46A024AA" w:rsidR="006158E7" w:rsidRPr="00D67A71" w:rsidRDefault="006158E7" w:rsidP="006158E7">
      <w:pPr>
        <w:rPr>
          <w:rFonts w:ascii="Times New Roman" w:hAnsi="Times New Roman" w:cs="Times New Roman"/>
        </w:rPr>
      </w:pPr>
      <w:r w:rsidRPr="00D67A71">
        <w:rPr>
          <w:rFonts w:ascii="Times New Roman" w:hAnsi="Times New Roman" w:cs="Times New Roman"/>
        </w:rPr>
        <w:t>This anthology is a collective response to the reification of ethics into commodity forms. It explores how industry participation in ‘ethical AI’ research has created a new ‘economy of virtue’</w:t>
      </w:r>
      <w:del w:id="3" w:author="Elena Gomez" w:date="2022-10-20T14:55:00Z">
        <w:r w:rsidRPr="00D67A71" w:rsidDel="00D67A71">
          <w:rPr>
            <w:rFonts w:ascii="Times New Roman" w:hAnsi="Times New Roman" w:cs="Times New Roman"/>
          </w:rPr>
          <w:delText xml:space="preserve"> </w:delText>
        </w:r>
      </w:del>
      <w:r w:rsidRPr="00D67A71">
        <w:rPr>
          <w:rFonts w:ascii="Times New Roman" w:hAnsi="Times New Roman" w:cs="Times New Roman"/>
        </w:rPr>
        <w:t>—</w:t>
      </w:r>
      <w:del w:id="4" w:author="Elena Gomez" w:date="2022-10-20T14:55:00Z">
        <w:r w:rsidRPr="00D67A71" w:rsidDel="00D67A71">
          <w:rPr>
            <w:rFonts w:ascii="Times New Roman" w:hAnsi="Times New Roman" w:cs="Times New Roman"/>
          </w:rPr>
          <w:delText xml:space="preserve"> </w:delText>
        </w:r>
      </w:del>
      <w:r w:rsidRPr="00D67A71">
        <w:rPr>
          <w:rFonts w:ascii="Times New Roman" w:hAnsi="Times New Roman" w:cs="Times New Roman"/>
        </w:rPr>
        <w:t xml:space="preserve">a massive network of actors variously situated across industry, civil society, and universities, producing and circulating ethics as a service and a product. The contributors present both critical perspectives and </w:t>
      </w:r>
      <w:proofErr w:type="spellStart"/>
      <w:r w:rsidRPr="00D67A71">
        <w:rPr>
          <w:rFonts w:ascii="Times New Roman" w:hAnsi="Times New Roman" w:cs="Times New Roman"/>
        </w:rPr>
        <w:t>first</w:t>
      </w:r>
      <w:del w:id="5" w:author="Elena Gomez" w:date="2022-10-20T14:55:00Z">
        <w:r w:rsidRPr="00D67A71" w:rsidDel="00D67A71">
          <w:rPr>
            <w:rFonts w:ascii="Times New Roman" w:hAnsi="Times New Roman" w:cs="Times New Roman"/>
          </w:rPr>
          <w:delText>-</w:delText>
        </w:r>
      </w:del>
      <w:r w:rsidRPr="00D67A71">
        <w:rPr>
          <w:rFonts w:ascii="Times New Roman" w:hAnsi="Times New Roman" w:cs="Times New Roman"/>
        </w:rPr>
        <w:t>hand</w:t>
      </w:r>
      <w:proofErr w:type="spellEnd"/>
      <w:r w:rsidRPr="00D67A71">
        <w:rPr>
          <w:rFonts w:ascii="Times New Roman" w:hAnsi="Times New Roman" w:cs="Times New Roman"/>
        </w:rPr>
        <w:t xml:space="preserve"> experiences of this economy. They address a wide range of topics including: the contradictions and personal dilemmas of working in </w:t>
      </w:r>
      <w:del w:id="6" w:author="Elena Gomez" w:date="2022-10-20T14:56:00Z">
        <w:r w:rsidRPr="00D67A71" w:rsidDel="00D67A71">
          <w:rPr>
            <w:rFonts w:ascii="Times New Roman" w:hAnsi="Times New Roman" w:cs="Times New Roman"/>
          </w:rPr>
          <w:delText xml:space="preserve">industry </w:delText>
        </w:r>
      </w:del>
      <w:ins w:id="7" w:author="Elena Gomez" w:date="2022-10-20T14:56:00Z">
        <w:r w:rsidR="00D67A71" w:rsidRPr="00D67A71">
          <w:rPr>
            <w:rFonts w:ascii="Times New Roman" w:hAnsi="Times New Roman" w:cs="Times New Roman"/>
          </w:rPr>
          <w:t>industry</w:t>
        </w:r>
        <w:r w:rsidR="00D67A71">
          <w:rPr>
            <w:rFonts w:ascii="Times New Roman" w:hAnsi="Times New Roman" w:cs="Times New Roman"/>
          </w:rPr>
          <w:t>-</w:t>
        </w:r>
      </w:ins>
      <w:r w:rsidRPr="00D67A71">
        <w:rPr>
          <w:rFonts w:ascii="Times New Roman" w:hAnsi="Times New Roman" w:cs="Times New Roman"/>
        </w:rPr>
        <w:t>funded</w:t>
      </w:r>
      <w:ins w:id="8" w:author="Elena Gomez" w:date="2022-10-20T14:56:00Z">
        <w:r w:rsidR="00D67A71">
          <w:rPr>
            <w:rFonts w:ascii="Times New Roman" w:hAnsi="Times New Roman" w:cs="Times New Roman"/>
          </w:rPr>
          <w:t xml:space="preserve"> </w:t>
        </w:r>
      </w:ins>
      <w:del w:id="9" w:author="Elena Gomez" w:date="2022-10-20T14:56:00Z">
        <w:r w:rsidRPr="00D67A71" w:rsidDel="00D67A71">
          <w:rPr>
            <w:rFonts w:ascii="Times New Roman" w:hAnsi="Times New Roman" w:cs="Times New Roman"/>
          </w:rPr>
          <w:delText>-</w:delText>
        </w:r>
      </w:del>
      <w:r w:rsidRPr="00D67A71">
        <w:rPr>
          <w:rFonts w:ascii="Times New Roman" w:hAnsi="Times New Roman" w:cs="Times New Roman"/>
        </w:rPr>
        <w:t>spaces; case</w:t>
      </w:r>
      <w:ins w:id="10" w:author="Elena Gomez" w:date="2022-10-20T14:56:00Z">
        <w:r w:rsidR="00D67A71">
          <w:rPr>
            <w:rFonts w:ascii="Times New Roman" w:hAnsi="Times New Roman" w:cs="Times New Roman"/>
          </w:rPr>
          <w:t xml:space="preserve"> </w:t>
        </w:r>
      </w:ins>
      <w:del w:id="11" w:author="Elena Gomez" w:date="2022-10-20T14:56:00Z">
        <w:r w:rsidRPr="00D67A71" w:rsidDel="00D67A71">
          <w:rPr>
            <w:rFonts w:ascii="Times New Roman" w:hAnsi="Times New Roman" w:cs="Times New Roman"/>
          </w:rPr>
          <w:delText>-</w:delText>
        </w:r>
      </w:del>
      <w:r w:rsidRPr="00D67A71">
        <w:rPr>
          <w:rFonts w:ascii="Times New Roman" w:hAnsi="Times New Roman" w:cs="Times New Roman"/>
        </w:rPr>
        <w:t>studies of AI ethics in domains such as defence, facial recognition</w:t>
      </w:r>
      <w:ins w:id="12" w:author="Elena Gomez" w:date="2022-10-20T14:56:00Z">
        <w:r w:rsidR="00D67A71">
          <w:rPr>
            <w:rFonts w:ascii="Times New Roman" w:hAnsi="Times New Roman" w:cs="Times New Roman"/>
          </w:rPr>
          <w:t>,</w:t>
        </w:r>
      </w:ins>
      <w:r w:rsidRPr="00D67A71">
        <w:rPr>
          <w:rFonts w:ascii="Times New Roman" w:hAnsi="Times New Roman" w:cs="Times New Roman"/>
        </w:rPr>
        <w:t xml:space="preserve"> and standards setting; critical assessments of techniques like </w:t>
      </w:r>
      <w:proofErr w:type="gramStart"/>
      <w:r w:rsidRPr="00D67A71">
        <w:rPr>
          <w:rFonts w:ascii="Times New Roman" w:hAnsi="Times New Roman" w:cs="Times New Roman"/>
        </w:rPr>
        <w:t>green-washing</w:t>
      </w:r>
      <w:proofErr w:type="gramEnd"/>
      <w:ins w:id="13" w:author="Thao Phan" w:date="2022-10-27T11:58:00Z">
        <w:r w:rsidR="00D32DEA">
          <w:rPr>
            <w:rFonts w:ascii="Times New Roman" w:hAnsi="Times New Roman" w:cs="Times New Roman"/>
          </w:rPr>
          <w:t xml:space="preserve"> and the manufacture of trust</w:t>
        </w:r>
      </w:ins>
      <w:r w:rsidRPr="00D67A71">
        <w:rPr>
          <w:rFonts w:ascii="Times New Roman" w:hAnsi="Times New Roman" w:cs="Times New Roman"/>
        </w:rPr>
        <w:t xml:space="preserve">; and the risks and practicalities of direct action such as speaking up, </w:t>
      </w:r>
      <w:del w:id="14" w:author="Elena Gomez" w:date="2022-10-20T14:57:00Z">
        <w:r w:rsidRPr="00D67A71" w:rsidDel="00A45F69">
          <w:rPr>
            <w:rFonts w:ascii="Times New Roman" w:hAnsi="Times New Roman" w:cs="Times New Roman"/>
          </w:rPr>
          <w:delText xml:space="preserve">organising </w:delText>
        </w:r>
      </w:del>
      <w:ins w:id="15" w:author="Elena Gomez" w:date="2022-10-20T14:57:00Z">
        <w:r w:rsidR="00A45F69" w:rsidRPr="00D67A71">
          <w:rPr>
            <w:rFonts w:ascii="Times New Roman" w:hAnsi="Times New Roman" w:cs="Times New Roman"/>
          </w:rPr>
          <w:t>organi</w:t>
        </w:r>
        <w:r w:rsidR="00A45F69">
          <w:rPr>
            <w:rFonts w:ascii="Times New Roman" w:hAnsi="Times New Roman" w:cs="Times New Roman"/>
          </w:rPr>
          <w:t>z</w:t>
        </w:r>
        <w:r w:rsidR="00A45F69" w:rsidRPr="00D67A71">
          <w:rPr>
            <w:rFonts w:ascii="Times New Roman" w:hAnsi="Times New Roman" w:cs="Times New Roman"/>
          </w:rPr>
          <w:t xml:space="preserve">ing </w:t>
        </w:r>
      </w:ins>
      <w:r w:rsidRPr="00D67A71">
        <w:rPr>
          <w:rFonts w:ascii="Times New Roman" w:hAnsi="Times New Roman" w:cs="Times New Roman"/>
        </w:rPr>
        <w:t xml:space="preserve">against and dropping out. Together, these contributions give voice to the intractable problems of co-option, capture, and complicity that plague AI ethics, and give shape to the networks and circulations defining the field. </w:t>
      </w:r>
    </w:p>
    <w:p w14:paraId="41B7DB45" w14:textId="77777777" w:rsidR="006158E7" w:rsidRPr="00D67A71" w:rsidRDefault="006158E7" w:rsidP="006158E7">
      <w:pPr>
        <w:rPr>
          <w:rFonts w:ascii="Times New Roman" w:hAnsi="Times New Roman" w:cs="Times New Roman"/>
        </w:rPr>
      </w:pPr>
    </w:p>
    <w:p w14:paraId="4563CA2C" w14:textId="4E486F0F" w:rsidR="006158E7" w:rsidRPr="00D67A71" w:rsidRDefault="006158E7" w:rsidP="006158E7">
      <w:pPr>
        <w:rPr>
          <w:rFonts w:ascii="Times New Roman" w:hAnsi="Times New Roman" w:cs="Times New Roman"/>
        </w:rPr>
      </w:pPr>
      <w:r w:rsidRPr="00D67A71">
        <w:rPr>
          <w:rFonts w:ascii="Times New Roman" w:hAnsi="Times New Roman" w:cs="Times New Roman"/>
          <w:b/>
        </w:rPr>
        <w:t>Authors:</w:t>
      </w:r>
      <w:r w:rsidRPr="00D67A71">
        <w:rPr>
          <w:rFonts w:ascii="Times New Roman" w:hAnsi="Times New Roman" w:cs="Times New Roman"/>
        </w:rPr>
        <w:t xml:space="preserve"> Corinne Cath and </w:t>
      </w:r>
      <w:proofErr w:type="spellStart"/>
      <w:r w:rsidRPr="00D67A71">
        <w:rPr>
          <w:rFonts w:ascii="Times New Roman" w:hAnsi="Times New Roman" w:cs="Times New Roman"/>
        </w:rPr>
        <w:t>Os</w:t>
      </w:r>
      <w:proofErr w:type="spellEnd"/>
      <w:r w:rsidRPr="00D67A71">
        <w:rPr>
          <w:rFonts w:ascii="Times New Roman" w:hAnsi="Times New Roman" w:cs="Times New Roman"/>
        </w:rPr>
        <w:t xml:space="preserve"> Keyes; Angela Daly; </w:t>
      </w:r>
      <w:proofErr w:type="spellStart"/>
      <w:r w:rsidRPr="00D67A71">
        <w:rPr>
          <w:rFonts w:ascii="Times New Roman" w:hAnsi="Times New Roman" w:cs="Times New Roman"/>
        </w:rPr>
        <w:t>Tsvetelina</w:t>
      </w:r>
      <w:proofErr w:type="spellEnd"/>
      <w:r w:rsidRPr="00D67A71">
        <w:rPr>
          <w:rFonts w:ascii="Times New Roman" w:hAnsi="Times New Roman" w:cs="Times New Roman"/>
        </w:rPr>
        <w:t xml:space="preserve"> </w:t>
      </w:r>
      <w:proofErr w:type="spellStart"/>
      <w:r w:rsidRPr="00D67A71">
        <w:rPr>
          <w:rFonts w:ascii="Times New Roman" w:hAnsi="Times New Roman" w:cs="Times New Roman"/>
        </w:rPr>
        <w:t>Hristova</w:t>
      </w:r>
      <w:proofErr w:type="spellEnd"/>
      <w:r w:rsidRPr="00D67A71">
        <w:rPr>
          <w:rFonts w:ascii="Times New Roman" w:hAnsi="Times New Roman" w:cs="Times New Roman"/>
        </w:rPr>
        <w:t xml:space="preserve"> and Liam Magee; Rodrigo </w:t>
      </w:r>
      <w:proofErr w:type="spellStart"/>
      <w:r w:rsidRPr="00D67A71">
        <w:rPr>
          <w:rFonts w:ascii="Times New Roman" w:hAnsi="Times New Roman" w:cs="Times New Roman"/>
        </w:rPr>
        <w:t>Ochigame</w:t>
      </w:r>
      <w:proofErr w:type="spellEnd"/>
      <w:r w:rsidRPr="00D67A71">
        <w:rPr>
          <w:rFonts w:ascii="Times New Roman" w:hAnsi="Times New Roman" w:cs="Times New Roman"/>
        </w:rPr>
        <w:t xml:space="preserve">; Sarah Pink; Michael Richardson; Sy Taffel, Laura Bedford, and Monique Mann; Jake </w:t>
      </w:r>
      <w:proofErr w:type="spellStart"/>
      <w:r w:rsidRPr="00D67A71">
        <w:rPr>
          <w:rFonts w:ascii="Times New Roman" w:hAnsi="Times New Roman" w:cs="Times New Roman"/>
        </w:rPr>
        <w:t>Goldenfein</w:t>
      </w:r>
      <w:proofErr w:type="spellEnd"/>
      <w:r w:rsidRPr="00D67A71">
        <w:rPr>
          <w:rFonts w:ascii="Times New Roman" w:hAnsi="Times New Roman" w:cs="Times New Roman"/>
        </w:rPr>
        <w:t xml:space="preserve">, Lilly Irani, </w:t>
      </w:r>
      <w:ins w:id="16" w:author="Thao Phan" w:date="2022-10-27T11:58:00Z">
        <w:r w:rsidR="00D32DEA">
          <w:rPr>
            <w:rFonts w:ascii="Times New Roman" w:hAnsi="Times New Roman" w:cs="Times New Roman"/>
          </w:rPr>
          <w:t xml:space="preserve">J. </w:t>
        </w:r>
      </w:ins>
      <w:r w:rsidRPr="00D67A71">
        <w:rPr>
          <w:rFonts w:ascii="Times New Roman" w:hAnsi="Times New Roman" w:cs="Times New Roman"/>
        </w:rPr>
        <w:t xml:space="preserve">Khadijah </w:t>
      </w:r>
      <w:proofErr w:type="spellStart"/>
      <w:r w:rsidRPr="00D67A71">
        <w:rPr>
          <w:rFonts w:ascii="Times New Roman" w:hAnsi="Times New Roman" w:cs="Times New Roman"/>
        </w:rPr>
        <w:t>Abduraman</w:t>
      </w:r>
      <w:proofErr w:type="spellEnd"/>
      <w:r w:rsidRPr="00D67A71">
        <w:rPr>
          <w:rFonts w:ascii="Times New Roman" w:hAnsi="Times New Roman" w:cs="Times New Roman"/>
        </w:rPr>
        <w:t xml:space="preserve">, and Alex Hanna; </w:t>
      </w:r>
      <w:proofErr w:type="spellStart"/>
      <w:r w:rsidRPr="00D67A71">
        <w:rPr>
          <w:rFonts w:ascii="Times New Roman" w:hAnsi="Times New Roman" w:cs="Times New Roman"/>
        </w:rPr>
        <w:t>Jathan</w:t>
      </w:r>
      <w:proofErr w:type="spellEnd"/>
      <w:r w:rsidRPr="00D67A71">
        <w:rPr>
          <w:rFonts w:ascii="Times New Roman" w:hAnsi="Times New Roman" w:cs="Times New Roman"/>
        </w:rPr>
        <w:t xml:space="preserve"> Sadowski, Thao Phan, and Meredith Whittaker.</w:t>
      </w:r>
    </w:p>
    <w:p w14:paraId="4E708BA4" w14:textId="77777777" w:rsidR="00792EE2" w:rsidRPr="00D67A71" w:rsidRDefault="00792EE2">
      <w:pPr>
        <w:rPr>
          <w:rFonts w:ascii="Times New Roman" w:hAnsi="Times New Roman" w:cs="Times New Roman"/>
        </w:rPr>
      </w:pPr>
    </w:p>
    <w:sectPr w:rsidR="00792EE2" w:rsidRPr="00D67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ao Phan">
    <w15:presenceInfo w15:providerId="AD" w15:userId="S::thao.phan@monash.edu::58fb2972-32f0-4b10-ae2a-df20c8846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E7"/>
    <w:rsid w:val="00260031"/>
    <w:rsid w:val="006158E7"/>
    <w:rsid w:val="00792EE2"/>
    <w:rsid w:val="00A45F69"/>
    <w:rsid w:val="00D32DEA"/>
    <w:rsid w:val="00D67A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B4C4F19"/>
  <w15:chartTrackingRefBased/>
  <w15:docId w15:val="{B3B444DF-943F-BC40-8087-36C1E927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8E7"/>
    <w:pPr>
      <w:spacing w:line="276" w:lineRule="auto"/>
    </w:pPr>
    <w:rPr>
      <w:rFonts w:ascii="Arial" w:eastAsia="Arial" w:hAnsi="Arial" w:cs="Arial"/>
      <w:sz w:val="22"/>
      <w:szCs w:val="22"/>
      <w:lang w:val="en-GB" w:eastAsia="en-GB"/>
    </w:rPr>
  </w:style>
  <w:style w:type="paragraph" w:styleId="Heading1">
    <w:name w:val="heading 1"/>
    <w:basedOn w:val="Normal"/>
    <w:next w:val="Normal"/>
    <w:link w:val="Heading1Char"/>
    <w:uiPriority w:val="9"/>
    <w:qFormat/>
    <w:rsid w:val="006158E7"/>
    <w:pPr>
      <w:keepNext/>
      <w:keepLines/>
      <w:spacing w:before="400" w:after="120"/>
      <w:outlineLvl w:val="0"/>
    </w:pPr>
    <w:rPr>
      <w:sz w:val="40"/>
      <w:szCs w:val="40"/>
    </w:rPr>
  </w:style>
  <w:style w:type="paragraph" w:styleId="Heading3">
    <w:name w:val="heading 3"/>
    <w:basedOn w:val="Normal"/>
    <w:next w:val="Normal"/>
    <w:link w:val="Heading3Char"/>
    <w:uiPriority w:val="9"/>
    <w:unhideWhenUsed/>
    <w:qFormat/>
    <w:rsid w:val="006158E7"/>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8E7"/>
    <w:rPr>
      <w:rFonts w:ascii="Arial" w:eastAsia="Arial" w:hAnsi="Arial" w:cs="Arial"/>
      <w:sz w:val="40"/>
      <w:szCs w:val="40"/>
      <w:lang w:val="en-GB" w:eastAsia="en-GB"/>
    </w:rPr>
  </w:style>
  <w:style w:type="character" w:customStyle="1" w:styleId="Heading3Char">
    <w:name w:val="Heading 3 Char"/>
    <w:basedOn w:val="DefaultParagraphFont"/>
    <w:link w:val="Heading3"/>
    <w:uiPriority w:val="9"/>
    <w:rsid w:val="006158E7"/>
    <w:rPr>
      <w:rFonts w:ascii="Arial" w:eastAsia="Arial" w:hAnsi="Arial" w:cs="Arial"/>
      <w:color w:val="434343"/>
      <w:sz w:val="28"/>
      <w:szCs w:val="28"/>
      <w:lang w:val="en-GB" w:eastAsia="en-GB"/>
    </w:rPr>
  </w:style>
  <w:style w:type="paragraph" w:styleId="BalloonText">
    <w:name w:val="Balloon Text"/>
    <w:basedOn w:val="Normal"/>
    <w:link w:val="BalloonTextChar"/>
    <w:uiPriority w:val="99"/>
    <w:semiHidden/>
    <w:unhideWhenUsed/>
    <w:rsid w:val="00D67A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7A71"/>
    <w:rPr>
      <w:rFonts w:ascii="Times New Roman" w:eastAsia="Arial" w:hAnsi="Times New Roman"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Phan</dc:creator>
  <cp:keywords/>
  <dc:description/>
  <cp:lastModifiedBy>Thao Phan</cp:lastModifiedBy>
  <cp:revision>5</cp:revision>
  <dcterms:created xsi:type="dcterms:W3CDTF">2022-10-14T06:36:00Z</dcterms:created>
  <dcterms:modified xsi:type="dcterms:W3CDTF">2022-10-27T00:58:00Z</dcterms:modified>
</cp:coreProperties>
</file>